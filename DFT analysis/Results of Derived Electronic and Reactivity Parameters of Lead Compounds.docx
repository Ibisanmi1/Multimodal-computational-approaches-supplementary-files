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4C15E" w14:textId="77777777" w:rsidR="00A429D0" w:rsidRDefault="00A429D0" w:rsidP="00A429D0">
      <w:pPr>
        <w:pStyle w:val="MDPI31text"/>
        <w:ind w:left="0" w:firstLine="0"/>
        <w:rPr>
          <w:sz w:val="22"/>
        </w:rPr>
      </w:pPr>
    </w:p>
    <w:p w14:paraId="59DE3289" w14:textId="77777777" w:rsidR="00A429D0" w:rsidRDefault="00A429D0" w:rsidP="00A429D0">
      <w:pPr>
        <w:pStyle w:val="MDPI31text"/>
        <w:ind w:left="0" w:firstLine="0"/>
        <w:rPr>
          <w:sz w:val="22"/>
        </w:rPr>
      </w:pPr>
    </w:p>
    <w:p w14:paraId="3C45AA41" w14:textId="77777777" w:rsidR="00A429D0" w:rsidRDefault="00A429D0" w:rsidP="00A429D0">
      <w:pPr>
        <w:pStyle w:val="MDPI31text"/>
        <w:ind w:left="0" w:firstLine="0"/>
        <w:rPr>
          <w:rFonts w:ascii="-webkit-standard" w:hAnsi="-webkit-standard"/>
          <w:sz w:val="27"/>
          <w:szCs w:val="27"/>
        </w:rPr>
      </w:pPr>
      <w:r>
        <w:rPr>
          <w:sz w:val="22"/>
        </w:rPr>
        <w:t xml:space="preserve">Table1: </w:t>
      </w:r>
      <w:r>
        <w:rPr>
          <w:rFonts w:ascii="-webkit-standard" w:hAnsi="-webkit-standard"/>
          <w:sz w:val="27"/>
          <w:szCs w:val="27"/>
        </w:rPr>
        <w:t>DFT-Derived Electronic and Reactivity Parameters of Lead Compounds</w:t>
      </w:r>
    </w:p>
    <w:p w14:paraId="57A15C73" w14:textId="77777777" w:rsidR="00A429D0" w:rsidRDefault="00A429D0" w:rsidP="00A429D0">
      <w:pPr>
        <w:pStyle w:val="MDPI31text"/>
        <w:ind w:left="0" w:firstLine="0"/>
        <w:rPr>
          <w:sz w:val="22"/>
        </w:rPr>
      </w:pPr>
    </w:p>
    <w:tbl>
      <w:tblPr>
        <w:tblW w:w="0" w:type="auto"/>
        <w:tblInd w:w="-30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1"/>
        <w:gridCol w:w="1719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A429D0" w14:paraId="0EC0BCC2" w14:textId="77777777" w:rsidTr="00DB725E">
        <w:trPr>
          <w:trHeight w:val="300"/>
        </w:trPr>
        <w:tc>
          <w:tcPr>
            <w:tcW w:w="881" w:type="dxa"/>
            <w:tcBorders>
              <w:top w:val="single" w:sz="4" w:space="0" w:color="auto"/>
              <w:bottom w:val="single" w:sz="4" w:space="0" w:color="auto"/>
            </w:tcBorders>
          </w:tcPr>
          <w:p w14:paraId="646483A3" w14:textId="77777777" w:rsidR="00A429D0" w:rsidRPr="00A06E9B" w:rsidRDefault="00A429D0" w:rsidP="00DB725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 w:rsidRPr="00A06E9B">
              <w:rPr>
                <w:rFonts w:ascii="Aptos Narrow" w:hAnsi="Aptos Narrow" w:cs="Aptos Narrow"/>
                <w:sz w:val="24"/>
                <w:szCs w:val="24"/>
                <w:lang w:val="en-GB"/>
              </w:rPr>
              <w:t>File</w:t>
            </w:r>
          </w:p>
        </w:tc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</w:tcPr>
          <w:p w14:paraId="7F1AF893" w14:textId="77777777" w:rsidR="00A429D0" w:rsidRPr="00A06E9B" w:rsidRDefault="00A429D0" w:rsidP="00DB725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 w:rsidRPr="00A06E9B">
              <w:rPr>
                <w:rFonts w:ascii="Aptos Narrow" w:hAnsi="Aptos Narrow" w:cs="Aptos Narrow"/>
                <w:sz w:val="24"/>
                <w:szCs w:val="24"/>
                <w:lang w:val="en-GB"/>
              </w:rPr>
              <w:t>Energy (au)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</w:tcPr>
          <w:p w14:paraId="48BF22FA" w14:textId="77777777" w:rsidR="00A429D0" w:rsidRPr="00A06E9B" w:rsidRDefault="00A429D0" w:rsidP="00DB725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 w:rsidRPr="00A06E9B">
              <w:rPr>
                <w:rFonts w:ascii="Aptos Narrow" w:hAnsi="Aptos Narrow" w:cs="Aptos Narrow"/>
                <w:sz w:val="24"/>
                <w:szCs w:val="24"/>
                <w:lang w:val="en-GB"/>
              </w:rPr>
              <w:t>EHOMO (eV)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</w:tcPr>
          <w:p w14:paraId="67ADA929" w14:textId="77777777" w:rsidR="00A429D0" w:rsidRPr="00A06E9B" w:rsidRDefault="00A429D0" w:rsidP="00DB725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 w:rsidRPr="00A06E9B">
              <w:rPr>
                <w:rFonts w:ascii="Aptos Narrow" w:hAnsi="Aptos Narrow" w:cs="Aptos Narrow"/>
                <w:sz w:val="24"/>
                <w:szCs w:val="24"/>
                <w:lang w:val="en-GB"/>
              </w:rPr>
              <w:t>ELUMO (eV)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</w:tcPr>
          <w:p w14:paraId="0C3F69A8" w14:textId="77777777" w:rsidR="00A429D0" w:rsidRPr="00A06E9B" w:rsidRDefault="00A429D0" w:rsidP="00DB725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proofErr w:type="spellStart"/>
            <w:r w:rsidRPr="00A06E9B">
              <w:rPr>
                <w:rFonts w:ascii="Aptos Narrow" w:hAnsi="Aptos Narrow" w:cs="Aptos Narrow"/>
                <w:sz w:val="24"/>
                <w:szCs w:val="24"/>
                <w:lang w:val="en-GB"/>
              </w:rPr>
              <w:t>Eg</w:t>
            </w:r>
            <w:proofErr w:type="spellEnd"/>
            <w:r w:rsidRPr="00A06E9B">
              <w:rPr>
                <w:rFonts w:ascii="Aptos Narrow" w:hAnsi="Aptos Narrow" w:cs="Aptos Narrow"/>
                <w:sz w:val="24"/>
                <w:szCs w:val="24"/>
                <w:lang w:val="en-GB"/>
              </w:rPr>
              <w:t xml:space="preserve"> (eV)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</w:tcPr>
          <w:p w14:paraId="77C50AC0" w14:textId="77777777" w:rsidR="00A429D0" w:rsidRPr="00A06E9B" w:rsidRDefault="00A429D0" w:rsidP="00DB725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 w:rsidRPr="00A06E9B">
              <w:rPr>
                <w:rFonts w:ascii="Aptos Narrow" w:hAnsi="Aptos Narrow" w:cs="Aptos Narrow"/>
                <w:sz w:val="24"/>
                <w:szCs w:val="24"/>
                <w:lang w:val="en-GB"/>
              </w:rPr>
              <w:t>I (eV)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</w:tcPr>
          <w:p w14:paraId="5D3A54D8" w14:textId="77777777" w:rsidR="00A429D0" w:rsidRPr="00A06E9B" w:rsidRDefault="00A429D0" w:rsidP="00DB725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 w:rsidRPr="00A06E9B">
              <w:rPr>
                <w:rFonts w:ascii="Aptos Narrow" w:hAnsi="Aptos Narrow" w:cs="Aptos Narrow"/>
                <w:sz w:val="24"/>
                <w:szCs w:val="24"/>
                <w:lang w:val="en-GB"/>
              </w:rPr>
              <w:t>A (eV)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</w:tcPr>
          <w:p w14:paraId="21D5CE4B" w14:textId="77777777" w:rsidR="00A429D0" w:rsidRPr="00A06E9B" w:rsidRDefault="00A429D0" w:rsidP="00DB725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 w:rsidRPr="00A06E9B">
              <w:rPr>
                <w:rFonts w:ascii="Aptos Narrow" w:hAnsi="Aptos Narrow" w:cs="Aptos Narrow"/>
                <w:sz w:val="24"/>
                <w:szCs w:val="24"/>
                <w:lang w:val="en-GB"/>
              </w:rPr>
              <w:t>η (eV)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</w:tcPr>
          <w:p w14:paraId="2257D556" w14:textId="77777777" w:rsidR="00A429D0" w:rsidRPr="00A06E9B" w:rsidRDefault="00A429D0" w:rsidP="00DB725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 w:rsidRPr="00A06E9B">
              <w:rPr>
                <w:rFonts w:ascii="Aptos Narrow" w:hAnsi="Aptos Narrow" w:cs="Aptos Narrow"/>
                <w:sz w:val="24"/>
                <w:szCs w:val="24"/>
                <w:lang w:val="en-GB"/>
              </w:rPr>
              <w:t>δ (eV</w:t>
            </w:r>
            <w:r w:rsidRPr="00A06E9B">
              <w:rPr>
                <w:rFonts w:ascii="Cambria Math" w:hAnsi="Cambria Math" w:cs="Cambria Math"/>
                <w:sz w:val="24"/>
                <w:szCs w:val="24"/>
                <w:lang w:val="en-GB"/>
              </w:rPr>
              <w:t>⁻</w:t>
            </w:r>
            <w:r w:rsidRPr="00A06E9B">
              <w:rPr>
                <w:rFonts w:ascii="Aptos Narrow" w:hAnsi="Aptos Narrow" w:cs="Aptos Narrow"/>
                <w:sz w:val="24"/>
                <w:szCs w:val="24"/>
                <w:lang w:val="en-GB"/>
              </w:rPr>
              <w:t>¹)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</w:tcPr>
          <w:p w14:paraId="1E9FFFAA" w14:textId="77777777" w:rsidR="00A429D0" w:rsidRPr="00A06E9B" w:rsidRDefault="00A429D0" w:rsidP="00DB725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 w:rsidRPr="00A06E9B">
              <w:rPr>
                <w:rFonts w:ascii="Aptos Narrow" w:hAnsi="Aptos Narrow" w:cs="Aptos Narrow"/>
                <w:sz w:val="24"/>
                <w:szCs w:val="24"/>
                <w:lang w:val="en-GB"/>
              </w:rPr>
              <w:t>μ (eV)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</w:tcPr>
          <w:p w14:paraId="7B1FD1CE" w14:textId="77777777" w:rsidR="00A429D0" w:rsidRPr="00A06E9B" w:rsidRDefault="00A429D0" w:rsidP="00DB725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 w:rsidRPr="00A06E9B">
              <w:rPr>
                <w:rFonts w:ascii="Aptos Narrow" w:hAnsi="Aptos Narrow" w:cs="Aptos Narrow"/>
                <w:sz w:val="24"/>
                <w:szCs w:val="24"/>
                <w:lang w:val="en-GB"/>
              </w:rPr>
              <w:t>χ (eV)</w:t>
            </w:r>
          </w:p>
        </w:tc>
      </w:tr>
      <w:tr w:rsidR="00A429D0" w14:paraId="5CE8D49F" w14:textId="77777777" w:rsidTr="00DB725E">
        <w:trPr>
          <w:trHeight w:val="300"/>
        </w:trPr>
        <w:tc>
          <w:tcPr>
            <w:tcW w:w="881" w:type="dxa"/>
            <w:tcBorders>
              <w:top w:val="single" w:sz="4" w:space="0" w:color="auto"/>
            </w:tcBorders>
          </w:tcPr>
          <w:p w14:paraId="131607C4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A1</w:t>
            </w:r>
          </w:p>
        </w:tc>
        <w:tc>
          <w:tcPr>
            <w:tcW w:w="1719" w:type="dxa"/>
            <w:tcBorders>
              <w:top w:val="single" w:sz="4" w:space="0" w:color="auto"/>
            </w:tcBorders>
          </w:tcPr>
          <w:p w14:paraId="4F34A0E6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-1240.3467</w:t>
            </w:r>
          </w:p>
        </w:tc>
        <w:tc>
          <w:tcPr>
            <w:tcW w:w="1300" w:type="dxa"/>
            <w:tcBorders>
              <w:top w:val="single" w:sz="4" w:space="0" w:color="auto"/>
            </w:tcBorders>
          </w:tcPr>
          <w:p w14:paraId="310D8853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-4.977</w:t>
            </w:r>
          </w:p>
        </w:tc>
        <w:tc>
          <w:tcPr>
            <w:tcW w:w="1300" w:type="dxa"/>
            <w:tcBorders>
              <w:top w:val="single" w:sz="4" w:space="0" w:color="auto"/>
            </w:tcBorders>
          </w:tcPr>
          <w:p w14:paraId="6F3399C9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6.158</w:t>
            </w:r>
          </w:p>
        </w:tc>
        <w:tc>
          <w:tcPr>
            <w:tcW w:w="1300" w:type="dxa"/>
            <w:tcBorders>
              <w:top w:val="single" w:sz="4" w:space="0" w:color="auto"/>
            </w:tcBorders>
          </w:tcPr>
          <w:p w14:paraId="299FB8B8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11.1349</w:t>
            </w:r>
          </w:p>
        </w:tc>
        <w:tc>
          <w:tcPr>
            <w:tcW w:w="1300" w:type="dxa"/>
            <w:tcBorders>
              <w:top w:val="single" w:sz="4" w:space="0" w:color="auto"/>
            </w:tcBorders>
          </w:tcPr>
          <w:p w14:paraId="6F7E38B1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4.977</w:t>
            </w:r>
          </w:p>
        </w:tc>
        <w:tc>
          <w:tcPr>
            <w:tcW w:w="1300" w:type="dxa"/>
            <w:tcBorders>
              <w:top w:val="single" w:sz="4" w:space="0" w:color="auto"/>
            </w:tcBorders>
          </w:tcPr>
          <w:p w14:paraId="5851D3F0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-6.158</w:t>
            </w:r>
          </w:p>
        </w:tc>
        <w:tc>
          <w:tcPr>
            <w:tcW w:w="1300" w:type="dxa"/>
            <w:tcBorders>
              <w:top w:val="single" w:sz="4" w:space="0" w:color="auto"/>
            </w:tcBorders>
          </w:tcPr>
          <w:p w14:paraId="563C7EC5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5.5675</w:t>
            </w:r>
          </w:p>
        </w:tc>
        <w:tc>
          <w:tcPr>
            <w:tcW w:w="1300" w:type="dxa"/>
            <w:tcBorders>
              <w:top w:val="single" w:sz="4" w:space="0" w:color="auto"/>
            </w:tcBorders>
          </w:tcPr>
          <w:p w14:paraId="69D82A93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0.1796</w:t>
            </w:r>
          </w:p>
        </w:tc>
        <w:tc>
          <w:tcPr>
            <w:tcW w:w="1300" w:type="dxa"/>
            <w:tcBorders>
              <w:top w:val="single" w:sz="4" w:space="0" w:color="auto"/>
            </w:tcBorders>
          </w:tcPr>
          <w:p w14:paraId="24E62F88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0.5905</w:t>
            </w:r>
          </w:p>
        </w:tc>
        <w:tc>
          <w:tcPr>
            <w:tcW w:w="1300" w:type="dxa"/>
            <w:tcBorders>
              <w:top w:val="single" w:sz="4" w:space="0" w:color="auto"/>
            </w:tcBorders>
          </w:tcPr>
          <w:p w14:paraId="2DBA3DFD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-0.5905</w:t>
            </w:r>
          </w:p>
        </w:tc>
      </w:tr>
      <w:tr w:rsidR="00A429D0" w14:paraId="70DD1B54" w14:textId="77777777" w:rsidTr="00DB725E">
        <w:trPr>
          <w:trHeight w:val="300"/>
        </w:trPr>
        <w:tc>
          <w:tcPr>
            <w:tcW w:w="881" w:type="dxa"/>
          </w:tcPr>
          <w:p w14:paraId="6B31BD10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B1</w:t>
            </w:r>
          </w:p>
        </w:tc>
        <w:tc>
          <w:tcPr>
            <w:tcW w:w="1719" w:type="dxa"/>
          </w:tcPr>
          <w:p w14:paraId="6E2EFED4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-1797.6756</w:t>
            </w:r>
          </w:p>
        </w:tc>
        <w:tc>
          <w:tcPr>
            <w:tcW w:w="1300" w:type="dxa"/>
          </w:tcPr>
          <w:p w14:paraId="1BF2FA23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-4.83</w:t>
            </w:r>
          </w:p>
        </w:tc>
        <w:tc>
          <w:tcPr>
            <w:tcW w:w="1300" w:type="dxa"/>
          </w:tcPr>
          <w:p w14:paraId="5372D293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3.5212</w:t>
            </w:r>
          </w:p>
        </w:tc>
        <w:tc>
          <w:tcPr>
            <w:tcW w:w="1300" w:type="dxa"/>
          </w:tcPr>
          <w:p w14:paraId="770544A4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8.3512</w:t>
            </w:r>
          </w:p>
        </w:tc>
        <w:tc>
          <w:tcPr>
            <w:tcW w:w="1300" w:type="dxa"/>
          </w:tcPr>
          <w:p w14:paraId="20272F5B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4.83</w:t>
            </w:r>
          </w:p>
        </w:tc>
        <w:tc>
          <w:tcPr>
            <w:tcW w:w="1300" w:type="dxa"/>
          </w:tcPr>
          <w:p w14:paraId="1A507F91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-3.5212</w:t>
            </w:r>
          </w:p>
        </w:tc>
        <w:tc>
          <w:tcPr>
            <w:tcW w:w="1300" w:type="dxa"/>
          </w:tcPr>
          <w:p w14:paraId="1D3A986C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4.1756</w:t>
            </w:r>
          </w:p>
        </w:tc>
        <w:tc>
          <w:tcPr>
            <w:tcW w:w="1300" w:type="dxa"/>
          </w:tcPr>
          <w:p w14:paraId="6BF62A4B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0.2395</w:t>
            </w:r>
          </w:p>
        </w:tc>
        <w:tc>
          <w:tcPr>
            <w:tcW w:w="1300" w:type="dxa"/>
          </w:tcPr>
          <w:p w14:paraId="5DC16EE3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-0.6544</w:t>
            </w:r>
          </w:p>
        </w:tc>
        <w:tc>
          <w:tcPr>
            <w:tcW w:w="1300" w:type="dxa"/>
          </w:tcPr>
          <w:p w14:paraId="60C7ED07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0.6544</w:t>
            </w:r>
          </w:p>
        </w:tc>
      </w:tr>
      <w:tr w:rsidR="00A429D0" w14:paraId="545DDD8D" w14:textId="77777777" w:rsidTr="00DB725E">
        <w:trPr>
          <w:trHeight w:val="300"/>
        </w:trPr>
        <w:tc>
          <w:tcPr>
            <w:tcW w:w="881" w:type="dxa"/>
          </w:tcPr>
          <w:p w14:paraId="6D6E5408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C1</w:t>
            </w:r>
          </w:p>
        </w:tc>
        <w:tc>
          <w:tcPr>
            <w:tcW w:w="1719" w:type="dxa"/>
          </w:tcPr>
          <w:p w14:paraId="3C9AB41D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-2701.9419</w:t>
            </w:r>
          </w:p>
        </w:tc>
        <w:tc>
          <w:tcPr>
            <w:tcW w:w="1300" w:type="dxa"/>
          </w:tcPr>
          <w:p w14:paraId="15FC8418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-5.0967</w:t>
            </w:r>
          </w:p>
        </w:tc>
        <w:tc>
          <w:tcPr>
            <w:tcW w:w="1300" w:type="dxa"/>
          </w:tcPr>
          <w:p w14:paraId="1364521B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6.626</w:t>
            </w:r>
          </w:p>
        </w:tc>
        <w:tc>
          <w:tcPr>
            <w:tcW w:w="1300" w:type="dxa"/>
          </w:tcPr>
          <w:p w14:paraId="0AAE90EE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11.7227</w:t>
            </w:r>
          </w:p>
        </w:tc>
        <w:tc>
          <w:tcPr>
            <w:tcW w:w="1300" w:type="dxa"/>
          </w:tcPr>
          <w:p w14:paraId="65FABA00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5.0967</w:t>
            </w:r>
          </w:p>
        </w:tc>
        <w:tc>
          <w:tcPr>
            <w:tcW w:w="1300" w:type="dxa"/>
          </w:tcPr>
          <w:p w14:paraId="5EBE6D09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-6.626</w:t>
            </w:r>
          </w:p>
        </w:tc>
        <w:tc>
          <w:tcPr>
            <w:tcW w:w="1300" w:type="dxa"/>
          </w:tcPr>
          <w:p w14:paraId="4A69E6B5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5.8613</w:t>
            </w:r>
          </w:p>
        </w:tc>
        <w:tc>
          <w:tcPr>
            <w:tcW w:w="1300" w:type="dxa"/>
          </w:tcPr>
          <w:p w14:paraId="5BC491EF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0.1706</w:t>
            </w:r>
          </w:p>
        </w:tc>
        <w:tc>
          <w:tcPr>
            <w:tcW w:w="1300" w:type="dxa"/>
          </w:tcPr>
          <w:p w14:paraId="1F1F520C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0.7646</w:t>
            </w:r>
          </w:p>
        </w:tc>
        <w:tc>
          <w:tcPr>
            <w:tcW w:w="1300" w:type="dxa"/>
          </w:tcPr>
          <w:p w14:paraId="0F9B5022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-0.7646</w:t>
            </w:r>
          </w:p>
        </w:tc>
      </w:tr>
      <w:tr w:rsidR="00A429D0" w14:paraId="508687C0" w14:textId="77777777" w:rsidTr="00DB725E">
        <w:trPr>
          <w:trHeight w:val="300"/>
        </w:trPr>
        <w:tc>
          <w:tcPr>
            <w:tcW w:w="881" w:type="dxa"/>
          </w:tcPr>
          <w:p w14:paraId="300942B7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D1t</w:t>
            </w:r>
          </w:p>
        </w:tc>
        <w:tc>
          <w:tcPr>
            <w:tcW w:w="1719" w:type="dxa"/>
          </w:tcPr>
          <w:p w14:paraId="6E512DCF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-1134.7697</w:t>
            </w:r>
          </w:p>
        </w:tc>
        <w:tc>
          <w:tcPr>
            <w:tcW w:w="1300" w:type="dxa"/>
          </w:tcPr>
          <w:p w14:paraId="3B575B68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-4.3702</w:t>
            </w:r>
          </w:p>
        </w:tc>
        <w:tc>
          <w:tcPr>
            <w:tcW w:w="1300" w:type="dxa"/>
          </w:tcPr>
          <w:p w14:paraId="215A6C57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3.4477</w:t>
            </w:r>
          </w:p>
        </w:tc>
        <w:tc>
          <w:tcPr>
            <w:tcW w:w="1300" w:type="dxa"/>
          </w:tcPr>
          <w:p w14:paraId="24FB0AFE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7.8178</w:t>
            </w:r>
          </w:p>
        </w:tc>
        <w:tc>
          <w:tcPr>
            <w:tcW w:w="1300" w:type="dxa"/>
          </w:tcPr>
          <w:p w14:paraId="4DE16D64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4.3702</w:t>
            </w:r>
          </w:p>
        </w:tc>
        <w:tc>
          <w:tcPr>
            <w:tcW w:w="1300" w:type="dxa"/>
          </w:tcPr>
          <w:p w14:paraId="5C2E7B3B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-3.4477</w:t>
            </w:r>
          </w:p>
        </w:tc>
        <w:tc>
          <w:tcPr>
            <w:tcW w:w="1300" w:type="dxa"/>
          </w:tcPr>
          <w:p w14:paraId="7E3A6178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3.9089</w:t>
            </w:r>
          </w:p>
        </w:tc>
        <w:tc>
          <w:tcPr>
            <w:tcW w:w="1300" w:type="dxa"/>
          </w:tcPr>
          <w:p w14:paraId="20BA2D09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0.2558</w:t>
            </w:r>
          </w:p>
        </w:tc>
        <w:tc>
          <w:tcPr>
            <w:tcW w:w="1300" w:type="dxa"/>
          </w:tcPr>
          <w:p w14:paraId="215E7016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-0.4612</w:t>
            </w:r>
          </w:p>
        </w:tc>
        <w:tc>
          <w:tcPr>
            <w:tcW w:w="1300" w:type="dxa"/>
          </w:tcPr>
          <w:p w14:paraId="3EFED036" w14:textId="77777777" w:rsidR="00A429D0" w:rsidRDefault="00A429D0" w:rsidP="00DB725E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Aptos Narrow" w:hAnsi="Aptos Narrow" w:cs="Aptos Narrow"/>
                <w:sz w:val="24"/>
                <w:szCs w:val="24"/>
                <w:lang w:val="en-GB"/>
              </w:rPr>
            </w:pPr>
            <w:r>
              <w:rPr>
                <w:rFonts w:ascii="Aptos Narrow" w:hAnsi="Aptos Narrow" w:cs="Aptos Narrow"/>
                <w:sz w:val="24"/>
                <w:szCs w:val="24"/>
                <w:lang w:val="en-GB"/>
              </w:rPr>
              <w:t>0.4612</w:t>
            </w:r>
          </w:p>
        </w:tc>
      </w:tr>
    </w:tbl>
    <w:p w14:paraId="5412AC50" w14:textId="77777777" w:rsidR="00A429D0" w:rsidRDefault="00A429D0" w:rsidP="00A429D0">
      <w:pPr>
        <w:pStyle w:val="MDPI31text"/>
        <w:ind w:left="0" w:firstLine="0"/>
        <w:rPr>
          <w:sz w:val="22"/>
        </w:rPr>
      </w:pPr>
    </w:p>
    <w:p w14:paraId="6B69518D" w14:textId="77777777" w:rsidR="00A429D0" w:rsidRDefault="00A429D0" w:rsidP="00A429D0">
      <w:pPr>
        <w:rPr>
          <w:ins w:id="0" w:author="Tope Ibisanmi" w:date="2025-08-17T22:10:00Z" w16du:dateUtc="2025-08-17T12:10:00Z"/>
        </w:rPr>
      </w:pPr>
      <w:ins w:id="1" w:author="Tope Ibisanmi" w:date="2025-08-17T22:10:00Z" w16du:dateUtc="2025-08-17T12:10:00Z">
        <w:r w:rsidRPr="00E82F65">
          <w:rPr>
            <w:b/>
          </w:rPr>
          <w:t>Legend:</w:t>
        </w:r>
        <w:r>
          <w:t xml:space="preserve"> </w:t>
        </w:r>
        <w:r w:rsidRPr="007C09EA">
          <w:rPr>
            <w:b/>
          </w:rPr>
          <w:t>E</w:t>
        </w:r>
        <w:r w:rsidRPr="007C09EA">
          <w:rPr>
            <w:b/>
            <w:vertAlign w:val="subscript"/>
          </w:rPr>
          <w:t>HOMO</w:t>
        </w:r>
        <w:r>
          <w:rPr>
            <w:vertAlign w:val="subscript"/>
          </w:rPr>
          <w:t>;</w:t>
        </w:r>
        <w:r w:rsidRPr="00B21891">
          <w:rPr>
            <w:vertAlign w:val="subscript"/>
          </w:rPr>
          <w:t xml:space="preserve"> </w:t>
        </w:r>
        <w:r>
          <w:t xml:space="preserve">highest occupied molecular orbital energy, </w:t>
        </w:r>
        <w:r w:rsidRPr="007C09EA">
          <w:rPr>
            <w:b/>
          </w:rPr>
          <w:t>E</w:t>
        </w:r>
        <w:r w:rsidRPr="007C09EA">
          <w:rPr>
            <w:b/>
            <w:vertAlign w:val="subscript"/>
          </w:rPr>
          <w:t>LUMO</w:t>
        </w:r>
        <w:r>
          <w:rPr>
            <w:vertAlign w:val="subscript"/>
          </w:rPr>
          <w:t>;</w:t>
        </w:r>
        <w:r>
          <w:t xml:space="preserve"> lowest unoccupied molecular orbital energy, </w:t>
        </w:r>
        <w:proofErr w:type="spellStart"/>
        <w:r w:rsidRPr="007C09EA">
          <w:rPr>
            <w:b/>
          </w:rPr>
          <w:t>Eg</w:t>
        </w:r>
        <w:proofErr w:type="spellEnd"/>
        <w:r>
          <w:t xml:space="preserve">; energy band gaps, </w:t>
        </w:r>
        <w:r w:rsidRPr="007C09EA">
          <w:rPr>
            <w:b/>
          </w:rPr>
          <w:t>I</w:t>
        </w:r>
        <w:r>
          <w:t xml:space="preserve">; </w:t>
        </w:r>
        <w:proofErr w:type="spellStart"/>
        <w:r>
          <w:t>ionisation</w:t>
        </w:r>
        <w:proofErr w:type="spellEnd"/>
        <w:r>
          <w:t xml:space="preserve"> energy, </w:t>
        </w:r>
        <w:r w:rsidRPr="007C09EA">
          <w:rPr>
            <w:b/>
          </w:rPr>
          <w:t>A</w:t>
        </w:r>
        <w:r>
          <w:t xml:space="preserve">; electron affinity, </w:t>
        </w:r>
        <w:r w:rsidRPr="007C09EA">
          <w:rPr>
            <w:b/>
          </w:rPr>
          <w:t>η</w:t>
        </w:r>
        <w:r>
          <w:t xml:space="preserve">; chemical hardness, </w:t>
        </w:r>
        <w:r w:rsidRPr="007C09EA">
          <w:rPr>
            <w:b/>
          </w:rPr>
          <w:t>δ</w:t>
        </w:r>
        <w:r>
          <w:t xml:space="preserve">; chemical softness, </w:t>
        </w:r>
        <w:r w:rsidRPr="007C09EA">
          <w:rPr>
            <w:b/>
          </w:rPr>
          <w:t>μ</w:t>
        </w:r>
        <w:r>
          <w:t xml:space="preserve">; chemical potential, </w:t>
        </w:r>
        <w:r w:rsidRPr="007C09EA">
          <w:rPr>
            <w:b/>
          </w:rPr>
          <w:t>χ</w:t>
        </w:r>
        <w:r>
          <w:t>; electronegativity</w:t>
        </w:r>
      </w:ins>
    </w:p>
    <w:p w14:paraId="426A7BEB" w14:textId="77777777" w:rsidR="00A429D0" w:rsidRPr="005D0A15" w:rsidRDefault="00A429D0" w:rsidP="00A429D0">
      <w:pPr>
        <w:pStyle w:val="MDPI31text"/>
        <w:ind w:left="0" w:firstLine="0"/>
        <w:rPr>
          <w:sz w:val="22"/>
        </w:rPr>
      </w:pPr>
    </w:p>
    <w:p w14:paraId="0A20BD37" w14:textId="77777777" w:rsidR="00A429D0" w:rsidRDefault="00A429D0" w:rsidP="00A429D0"/>
    <w:p w14:paraId="2507AE77" w14:textId="77777777" w:rsidR="00A429D0" w:rsidRDefault="00A429D0" w:rsidP="00A429D0"/>
    <w:p w14:paraId="32BCC9A6" w14:textId="77777777" w:rsidR="00A429D0" w:rsidRDefault="00A429D0" w:rsidP="00A429D0"/>
    <w:p w14:paraId="0F90A48C" w14:textId="77777777" w:rsidR="00A429D0" w:rsidRDefault="00A429D0" w:rsidP="00A429D0"/>
    <w:p w14:paraId="3B054E06" w14:textId="77777777" w:rsidR="00A429D0" w:rsidRDefault="00A429D0" w:rsidP="00A429D0"/>
    <w:p w14:paraId="558F1ABD" w14:textId="77777777" w:rsidR="00A429D0" w:rsidRDefault="00A429D0" w:rsidP="00A429D0"/>
    <w:p w14:paraId="6E01A757" w14:textId="77777777" w:rsidR="00A429D0" w:rsidRDefault="00A429D0" w:rsidP="00A429D0"/>
    <w:p w14:paraId="507D96E9" w14:textId="77777777" w:rsidR="00A429D0" w:rsidRDefault="00A429D0" w:rsidP="00A429D0"/>
    <w:p w14:paraId="7D134E78" w14:textId="77777777" w:rsidR="00B20AE8" w:rsidRDefault="00B20AE8"/>
    <w:sectPr w:rsidR="00B20AE8" w:rsidSect="00A429D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ope Ibisanmi">
    <w15:presenceInfo w15:providerId="AD" w15:userId="S::z5451239@ad.unsw.edu.au::b46f0e68-00e7-44dd-85e8-63ea0549c8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D0"/>
    <w:rsid w:val="00164506"/>
    <w:rsid w:val="00647885"/>
    <w:rsid w:val="007239F3"/>
    <w:rsid w:val="00A429D0"/>
    <w:rsid w:val="00B20AE8"/>
    <w:rsid w:val="00E3297A"/>
    <w:rsid w:val="00F1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EA78B"/>
  <w15:chartTrackingRefBased/>
  <w15:docId w15:val="{68BF0B37-10F8-434C-A0F2-C4FBBC3F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9D0"/>
    <w:pPr>
      <w:spacing w:after="0" w:line="280" w:lineRule="atLeast"/>
      <w:jc w:val="both"/>
    </w:pPr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9D0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AU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9D0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AU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9D0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AU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9D0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AU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9D0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AU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9D0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AU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9D0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AU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9D0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AU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9D0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AU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OPE"/>
    <w:basedOn w:val="TableNormal"/>
    <w:uiPriority w:val="39"/>
    <w:rsid w:val="00164506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42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9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9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9D0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AU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42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9D0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AU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42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9D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AU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42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9D0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4"/>
      <w:szCs w:val="24"/>
      <w:lang w:val="en-AU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429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AU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9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9D0"/>
    <w:rPr>
      <w:b/>
      <w:bCs/>
      <w:smallCaps/>
      <w:color w:val="0F4761" w:themeColor="accent1" w:themeShade="BF"/>
      <w:spacing w:val="5"/>
    </w:rPr>
  </w:style>
  <w:style w:type="paragraph" w:customStyle="1" w:styleId="MDPI31text">
    <w:name w:val="MDPI_3.1_text"/>
    <w:qFormat/>
    <w:rsid w:val="00A429D0"/>
    <w:pPr>
      <w:adjustRightInd w:val="0"/>
      <w:snapToGrid w:val="0"/>
      <w:spacing w:after="0" w:line="280" w:lineRule="atLeast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2"/>
      <w:lang w:val="en-US" w:eastAsia="de-DE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Tope Ibisanmi</dc:creator>
  <cp:keywords/>
  <dc:description/>
  <cp:lastModifiedBy>Tope Ibisanmi</cp:lastModifiedBy>
  <cp:revision>1</cp:revision>
  <dcterms:created xsi:type="dcterms:W3CDTF">2025-08-20T03:58:00Z</dcterms:created>
  <dcterms:modified xsi:type="dcterms:W3CDTF">2025-08-20T03:59:00Z</dcterms:modified>
</cp:coreProperties>
</file>